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494C6" w14:textId="1BEE148E" w:rsidR="00707ACF" w:rsidRDefault="00606FD5" w:rsidP="00606FD5">
      <w:pPr>
        <w:jc w:val="center"/>
        <w:rPr>
          <w:sz w:val="32"/>
          <w:szCs w:val="32"/>
        </w:rPr>
      </w:pPr>
      <w:r>
        <w:rPr>
          <w:sz w:val="32"/>
          <w:szCs w:val="32"/>
        </w:rPr>
        <w:t>Shelley</w:t>
      </w:r>
      <w:r w:rsidR="00F84022">
        <w:rPr>
          <w:sz w:val="32"/>
          <w:szCs w:val="32"/>
        </w:rPr>
        <w:t xml:space="preserve"> A.</w:t>
      </w:r>
      <w:r>
        <w:rPr>
          <w:sz w:val="32"/>
          <w:szCs w:val="32"/>
        </w:rPr>
        <w:t xml:space="preserve"> Horn</w:t>
      </w:r>
    </w:p>
    <w:p w14:paraId="17974BBA" w14:textId="5416EAA4" w:rsidR="005535E1" w:rsidRDefault="005535E1" w:rsidP="00606FD5">
      <w:pPr>
        <w:jc w:val="center"/>
        <w:rPr>
          <w:sz w:val="32"/>
          <w:szCs w:val="32"/>
        </w:rPr>
      </w:pPr>
      <w:r>
        <w:rPr>
          <w:sz w:val="32"/>
          <w:szCs w:val="32"/>
        </w:rPr>
        <w:t>Board of Directors</w:t>
      </w:r>
    </w:p>
    <w:p w14:paraId="36E1B392" w14:textId="540942E8" w:rsidR="00665F1E" w:rsidRDefault="00606FD5" w:rsidP="00606FD5">
      <w:pPr>
        <w:rPr>
          <w:sz w:val="32"/>
          <w:szCs w:val="32"/>
        </w:rPr>
      </w:pPr>
      <w:r>
        <w:rPr>
          <w:sz w:val="32"/>
          <w:szCs w:val="32"/>
        </w:rPr>
        <w:t xml:space="preserve">Shelley became involved with Walk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Remember, Inc. in 2017 when she was as</w:t>
      </w:r>
      <w:r w:rsidR="00E5028A">
        <w:rPr>
          <w:sz w:val="32"/>
          <w:szCs w:val="32"/>
        </w:rPr>
        <w:t xml:space="preserve">ked to be a member of our Board of Directors. Her background as a Paralegal and experience </w:t>
      </w:r>
      <w:r w:rsidR="008148DF">
        <w:rPr>
          <w:sz w:val="32"/>
          <w:szCs w:val="32"/>
        </w:rPr>
        <w:t>establishi</w:t>
      </w:r>
      <w:del w:id="0" w:author="Shelley Horn" w:date="2018-05-09T12:54:00Z">
        <w:r w:rsidR="008148DF" w:rsidDel="00D84728">
          <w:rPr>
            <w:sz w:val="32"/>
            <w:szCs w:val="32"/>
          </w:rPr>
          <w:delText>s</w:delText>
        </w:r>
      </w:del>
      <w:r w:rsidR="008148DF">
        <w:rPr>
          <w:sz w:val="32"/>
          <w:szCs w:val="32"/>
        </w:rPr>
        <w:t>ng</w:t>
      </w:r>
      <w:r w:rsidR="00E5028A">
        <w:rPr>
          <w:sz w:val="32"/>
          <w:szCs w:val="32"/>
        </w:rPr>
        <w:t xml:space="preserve"> businesses has been</w:t>
      </w:r>
      <w:r w:rsidR="00F84022">
        <w:rPr>
          <w:sz w:val="32"/>
          <w:szCs w:val="32"/>
        </w:rPr>
        <w:t xml:space="preserve"> an</w:t>
      </w:r>
      <w:r w:rsidR="00E5028A">
        <w:rPr>
          <w:sz w:val="32"/>
          <w:szCs w:val="32"/>
        </w:rPr>
        <w:t xml:space="preserve"> invaluable</w:t>
      </w:r>
      <w:r w:rsidR="00F84022">
        <w:rPr>
          <w:sz w:val="32"/>
          <w:szCs w:val="32"/>
        </w:rPr>
        <w:t xml:space="preserve"> asset to help us obtain and manage our 50</w:t>
      </w:r>
      <w:r w:rsidR="00E5028A">
        <w:rPr>
          <w:sz w:val="32"/>
          <w:szCs w:val="32"/>
        </w:rPr>
        <w:t>1©3 status</w:t>
      </w:r>
      <w:r w:rsidR="00F84022">
        <w:rPr>
          <w:sz w:val="32"/>
          <w:szCs w:val="32"/>
        </w:rPr>
        <w:t>.</w:t>
      </w:r>
    </w:p>
    <w:p w14:paraId="751A6ABF" w14:textId="2EB207D1" w:rsidR="00E5028A" w:rsidRDefault="00E5028A" w:rsidP="00606FD5">
      <w:pPr>
        <w:rPr>
          <w:sz w:val="32"/>
          <w:szCs w:val="32"/>
        </w:rPr>
      </w:pPr>
      <w:r>
        <w:rPr>
          <w:sz w:val="32"/>
          <w:szCs w:val="32"/>
        </w:rPr>
        <w:t>Shelley and her husband Tim recently moved to Texas</w:t>
      </w:r>
      <w:r w:rsidR="00F84022">
        <w:rPr>
          <w:sz w:val="32"/>
          <w:szCs w:val="32"/>
        </w:rPr>
        <w:t xml:space="preserve"> with their </w:t>
      </w:r>
      <w:ins w:id="1" w:author="Shelley Horn" w:date="2018-05-09T12:55:00Z">
        <w:r w:rsidR="00D84728">
          <w:rPr>
            <w:sz w:val="32"/>
            <w:szCs w:val="32"/>
          </w:rPr>
          <w:t xml:space="preserve">two </w:t>
        </w:r>
      </w:ins>
      <w:r w:rsidR="00F84022">
        <w:rPr>
          <w:sz w:val="32"/>
          <w:szCs w:val="32"/>
        </w:rPr>
        <w:t>dogs</w:t>
      </w:r>
      <w:del w:id="2" w:author="Shelley Horn" w:date="2018-05-09T12:55:00Z">
        <w:r w:rsidR="00F84022" w:rsidDel="00D84728">
          <w:rPr>
            <w:sz w:val="32"/>
            <w:szCs w:val="32"/>
          </w:rPr>
          <w:delText xml:space="preserve"> Chloe and </w:delText>
        </w:r>
        <w:commentRangeStart w:id="3"/>
        <w:r w:rsidR="00F84022" w:rsidDel="00D84728">
          <w:rPr>
            <w:sz w:val="32"/>
            <w:szCs w:val="32"/>
          </w:rPr>
          <w:delText>Zeva</w:delText>
        </w:r>
      </w:del>
      <w:commentRangeEnd w:id="3"/>
      <w:r w:rsidR="00D84728">
        <w:rPr>
          <w:rStyle w:val="CommentReference"/>
        </w:rPr>
        <w:commentReference w:id="3"/>
      </w:r>
      <w:r w:rsidR="00F84022">
        <w:rPr>
          <w:sz w:val="32"/>
          <w:szCs w:val="32"/>
        </w:rPr>
        <w:t xml:space="preserve">. She </w:t>
      </w:r>
      <w:ins w:id="4" w:author="Shelley Horn" w:date="2018-05-09T12:55:00Z">
        <w:r w:rsidR="00D84728">
          <w:rPr>
            <w:sz w:val="32"/>
            <w:szCs w:val="32"/>
          </w:rPr>
          <w:t>ha</w:t>
        </w:r>
      </w:ins>
      <w:del w:id="5" w:author="Shelley Horn" w:date="2018-05-09T12:55:00Z">
        <w:r w:rsidR="00F84022" w:rsidDel="00D84728">
          <w:rPr>
            <w:sz w:val="32"/>
            <w:szCs w:val="32"/>
          </w:rPr>
          <w:delText>i</w:delText>
        </w:r>
      </w:del>
      <w:r w:rsidR="00F84022">
        <w:rPr>
          <w:sz w:val="32"/>
          <w:szCs w:val="32"/>
        </w:rPr>
        <w:t xml:space="preserve">s </w:t>
      </w:r>
      <w:del w:id="6" w:author="Shelley Horn" w:date="2018-05-09T12:55:00Z">
        <w:r w:rsidR="00F84022" w:rsidDel="00D84728">
          <w:rPr>
            <w:sz w:val="32"/>
            <w:szCs w:val="32"/>
          </w:rPr>
          <w:delText xml:space="preserve">currently </w:delText>
        </w:r>
      </w:del>
      <w:ins w:id="7" w:author="Shelley Horn" w:date="2018-05-09T12:55:00Z">
        <w:r w:rsidR="00D84728">
          <w:rPr>
            <w:sz w:val="32"/>
            <w:szCs w:val="32"/>
          </w:rPr>
          <w:t>recent</w:t>
        </w:r>
      </w:ins>
      <w:ins w:id="8" w:author="Shelley Horn" w:date="2018-05-09T12:56:00Z">
        <w:r w:rsidR="00D84728">
          <w:rPr>
            <w:sz w:val="32"/>
            <w:szCs w:val="32"/>
          </w:rPr>
          <w:t>ly</w:t>
        </w:r>
      </w:ins>
      <w:ins w:id="9" w:author="Shelley Horn" w:date="2018-05-09T12:55:00Z">
        <w:r w:rsidR="00D84728">
          <w:rPr>
            <w:sz w:val="32"/>
            <w:szCs w:val="32"/>
          </w:rPr>
          <w:t xml:space="preserve"> obtained</w:t>
        </w:r>
        <w:r w:rsidR="00D84728">
          <w:rPr>
            <w:sz w:val="32"/>
            <w:szCs w:val="32"/>
          </w:rPr>
          <w:t xml:space="preserve"> </w:t>
        </w:r>
      </w:ins>
      <w:del w:id="10" w:author="Shelley Horn" w:date="2018-05-09T12:55:00Z">
        <w:r w:rsidR="00F84022" w:rsidDel="00D84728">
          <w:rPr>
            <w:sz w:val="32"/>
            <w:szCs w:val="32"/>
          </w:rPr>
          <w:delText xml:space="preserve">working on obtaining </w:delText>
        </w:r>
      </w:del>
      <w:r w:rsidR="00F84022">
        <w:rPr>
          <w:sz w:val="32"/>
          <w:szCs w:val="32"/>
        </w:rPr>
        <w:t xml:space="preserve">her license to drive their new </w:t>
      </w:r>
      <w:ins w:id="11" w:author="Shelley Horn" w:date="2018-05-09T12:55:00Z">
        <w:r w:rsidR="00D84728">
          <w:rPr>
            <w:sz w:val="32"/>
            <w:szCs w:val="32"/>
          </w:rPr>
          <w:t>Can</w:t>
        </w:r>
      </w:ins>
      <w:ins w:id="12" w:author="Shelley Horn" w:date="2018-05-09T12:56:00Z">
        <w:r w:rsidR="00D84728">
          <w:rPr>
            <w:sz w:val="32"/>
            <w:szCs w:val="32"/>
          </w:rPr>
          <w:t>-</w:t>
        </w:r>
      </w:ins>
      <w:ins w:id="13" w:author="Shelley Horn" w:date="2018-05-09T12:55:00Z">
        <w:r w:rsidR="00D84728">
          <w:rPr>
            <w:sz w:val="32"/>
            <w:szCs w:val="32"/>
          </w:rPr>
          <w:t xml:space="preserve">Am </w:t>
        </w:r>
      </w:ins>
      <w:r w:rsidR="00F84022">
        <w:rPr>
          <w:sz w:val="32"/>
          <w:szCs w:val="32"/>
        </w:rPr>
        <w:t>Spyder</w:t>
      </w:r>
      <w:ins w:id="14" w:author="Shelley Horn" w:date="2018-05-09T12:59:00Z">
        <w:r w:rsidR="00D84728">
          <w:rPr>
            <w:sz w:val="32"/>
            <w:szCs w:val="32"/>
          </w:rPr>
          <w:t xml:space="preserve"> and is looking forward to exploring Texas on it</w:t>
        </w:r>
      </w:ins>
      <w:bookmarkStart w:id="15" w:name="_GoBack"/>
      <w:bookmarkEnd w:id="15"/>
      <w:r w:rsidR="00F84022">
        <w:rPr>
          <w:sz w:val="32"/>
          <w:szCs w:val="32"/>
        </w:rPr>
        <w:t>.</w:t>
      </w:r>
    </w:p>
    <w:p w14:paraId="73BAA27C" w14:textId="59F8662E" w:rsidR="00F84022" w:rsidRDefault="00F84022" w:rsidP="00606FD5">
      <w:pPr>
        <w:rPr>
          <w:sz w:val="32"/>
          <w:szCs w:val="32"/>
        </w:rPr>
      </w:pPr>
    </w:p>
    <w:p w14:paraId="2974EBB9" w14:textId="2BF8F133" w:rsidR="00F84022" w:rsidRDefault="00F84022" w:rsidP="00606FD5">
      <w:pPr>
        <w:rPr>
          <w:sz w:val="32"/>
          <w:szCs w:val="32"/>
        </w:rPr>
      </w:pPr>
    </w:p>
    <w:p w14:paraId="2E2C5319" w14:textId="757CB6B4" w:rsidR="00F84022" w:rsidRDefault="00F84022" w:rsidP="00606FD5">
      <w:pPr>
        <w:rPr>
          <w:sz w:val="32"/>
          <w:szCs w:val="32"/>
        </w:rPr>
      </w:pPr>
    </w:p>
    <w:p w14:paraId="4C7A0250" w14:textId="7FB798B1" w:rsidR="00F84022" w:rsidRDefault="00F84022" w:rsidP="00606FD5">
      <w:pPr>
        <w:rPr>
          <w:sz w:val="32"/>
          <w:szCs w:val="32"/>
        </w:rPr>
      </w:pPr>
    </w:p>
    <w:p w14:paraId="4169B224" w14:textId="627D652F" w:rsidR="00F84022" w:rsidRDefault="00F84022" w:rsidP="00606FD5">
      <w:pPr>
        <w:rPr>
          <w:sz w:val="32"/>
          <w:szCs w:val="32"/>
        </w:rPr>
      </w:pPr>
    </w:p>
    <w:p w14:paraId="7F9FB8FA" w14:textId="2D884728" w:rsidR="008148DF" w:rsidRDefault="008148DF" w:rsidP="00606FD5">
      <w:pPr>
        <w:rPr>
          <w:sz w:val="32"/>
          <w:szCs w:val="32"/>
        </w:rPr>
      </w:pPr>
    </w:p>
    <w:p w14:paraId="601E9894" w14:textId="10D057CF" w:rsidR="008148DF" w:rsidRDefault="008148DF" w:rsidP="00606FD5">
      <w:pPr>
        <w:rPr>
          <w:sz w:val="32"/>
          <w:szCs w:val="32"/>
        </w:rPr>
      </w:pPr>
    </w:p>
    <w:p w14:paraId="23C56536" w14:textId="66C88741" w:rsidR="008148DF" w:rsidRDefault="008148DF" w:rsidP="00606FD5">
      <w:pPr>
        <w:rPr>
          <w:sz w:val="32"/>
          <w:szCs w:val="32"/>
        </w:rPr>
      </w:pPr>
    </w:p>
    <w:p w14:paraId="35F9C31F" w14:textId="49BF556D" w:rsidR="008148DF" w:rsidRDefault="008148DF" w:rsidP="00606FD5">
      <w:pPr>
        <w:rPr>
          <w:sz w:val="32"/>
          <w:szCs w:val="32"/>
        </w:rPr>
      </w:pPr>
    </w:p>
    <w:p w14:paraId="4C3D1648" w14:textId="5E8CA045" w:rsidR="008148DF" w:rsidRDefault="008148DF" w:rsidP="00606FD5">
      <w:pPr>
        <w:rPr>
          <w:sz w:val="32"/>
          <w:szCs w:val="32"/>
        </w:rPr>
      </w:pPr>
    </w:p>
    <w:p w14:paraId="53ED6848" w14:textId="55C67D9A" w:rsidR="008148DF" w:rsidRDefault="008148DF" w:rsidP="00606FD5">
      <w:pPr>
        <w:rPr>
          <w:sz w:val="32"/>
          <w:szCs w:val="32"/>
        </w:rPr>
      </w:pPr>
    </w:p>
    <w:p w14:paraId="3ACD68EB" w14:textId="753ECF64" w:rsidR="008148DF" w:rsidRDefault="008148DF" w:rsidP="00606FD5">
      <w:pPr>
        <w:rPr>
          <w:sz w:val="32"/>
          <w:szCs w:val="32"/>
        </w:rPr>
      </w:pPr>
    </w:p>
    <w:p w14:paraId="05A72F3C" w14:textId="79CBC6AB" w:rsidR="008148DF" w:rsidRDefault="008148DF" w:rsidP="00606FD5">
      <w:pPr>
        <w:rPr>
          <w:sz w:val="32"/>
          <w:szCs w:val="32"/>
        </w:rPr>
      </w:pPr>
    </w:p>
    <w:p w14:paraId="19917EF7" w14:textId="77777777" w:rsidR="008148DF" w:rsidRDefault="008148DF" w:rsidP="00606FD5">
      <w:pPr>
        <w:rPr>
          <w:sz w:val="32"/>
          <w:szCs w:val="32"/>
        </w:rPr>
      </w:pPr>
    </w:p>
    <w:p w14:paraId="4184FBBD" w14:textId="7274E649" w:rsidR="00F84022" w:rsidRDefault="00F84022" w:rsidP="005A7B8F">
      <w:pPr>
        <w:jc w:val="center"/>
        <w:rPr>
          <w:sz w:val="32"/>
          <w:szCs w:val="32"/>
        </w:rPr>
      </w:pPr>
      <w:r>
        <w:rPr>
          <w:sz w:val="32"/>
          <w:szCs w:val="32"/>
        </w:rPr>
        <w:t>Dana K. Wyant</w:t>
      </w:r>
    </w:p>
    <w:p w14:paraId="09B3628D" w14:textId="4C6D925D" w:rsidR="00634DB7" w:rsidRDefault="00634DB7" w:rsidP="005A7B8F">
      <w:pPr>
        <w:jc w:val="center"/>
        <w:rPr>
          <w:sz w:val="32"/>
          <w:szCs w:val="32"/>
        </w:rPr>
      </w:pPr>
      <w:r>
        <w:rPr>
          <w:sz w:val="32"/>
          <w:szCs w:val="32"/>
        </w:rPr>
        <w:t>President</w:t>
      </w:r>
    </w:p>
    <w:p w14:paraId="2294C77D" w14:textId="480970CD" w:rsidR="00634DB7" w:rsidRDefault="00634DB7" w:rsidP="005A7B8F">
      <w:pPr>
        <w:jc w:val="center"/>
        <w:rPr>
          <w:sz w:val="32"/>
          <w:szCs w:val="32"/>
        </w:rPr>
      </w:pPr>
      <w:r>
        <w:rPr>
          <w:sz w:val="32"/>
          <w:szCs w:val="32"/>
        </w:rPr>
        <w:t>Chairman</w:t>
      </w:r>
    </w:p>
    <w:p w14:paraId="719D3223" w14:textId="2E00D068" w:rsidR="005A7B8F" w:rsidRDefault="005A7B8F" w:rsidP="005A7B8F">
      <w:pPr>
        <w:rPr>
          <w:sz w:val="32"/>
          <w:szCs w:val="32"/>
        </w:rPr>
      </w:pPr>
      <w:r>
        <w:rPr>
          <w:sz w:val="32"/>
          <w:szCs w:val="32"/>
        </w:rPr>
        <w:t xml:space="preserve">Dana works with bereaved families as a Perinatal Bereavement Coordinator at a   local hospital. Walk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Remember, Inc</w:t>
      </w:r>
      <w:ins w:id="16" w:author="Shelley Horn" w:date="2018-05-09T12:57:00Z">
        <w:r w:rsidR="00D84728">
          <w:rPr>
            <w:sz w:val="32"/>
            <w:szCs w:val="32"/>
          </w:rPr>
          <w:t>.</w:t>
        </w:r>
      </w:ins>
      <w:r>
        <w:rPr>
          <w:sz w:val="32"/>
          <w:szCs w:val="32"/>
        </w:rPr>
        <w:t xml:space="preserve"> has provided an opportunity to extend that outreach beyond the hospital and into our community.</w:t>
      </w:r>
      <w:r w:rsidR="00946DEB">
        <w:rPr>
          <w:sz w:val="32"/>
          <w:szCs w:val="32"/>
        </w:rPr>
        <w:t xml:space="preserve"> She </w:t>
      </w:r>
      <w:r w:rsidR="00F87267">
        <w:rPr>
          <w:sz w:val="32"/>
          <w:szCs w:val="32"/>
        </w:rPr>
        <w:t xml:space="preserve">is passionate about increasing awareness </w:t>
      </w:r>
      <w:r w:rsidR="00665F1E">
        <w:rPr>
          <w:sz w:val="32"/>
          <w:szCs w:val="32"/>
        </w:rPr>
        <w:t>of the devastating affects of perinatal and infant loss as well as providing resources for area hospitals who care for these families.</w:t>
      </w:r>
    </w:p>
    <w:p w14:paraId="64995CD7" w14:textId="50AD095F" w:rsidR="00665F1E" w:rsidRPr="00606FD5" w:rsidRDefault="00634DB7" w:rsidP="005A7B8F">
      <w:pPr>
        <w:rPr>
          <w:sz w:val="32"/>
          <w:szCs w:val="32"/>
        </w:rPr>
      </w:pPr>
      <w:r>
        <w:rPr>
          <w:sz w:val="32"/>
          <w:szCs w:val="32"/>
        </w:rPr>
        <w:t xml:space="preserve">Dana and her husband Ken have resided in Huntertown for 24 years where they raised their three sons and are currently raising their very energetic doodles, Tucker and </w:t>
      </w:r>
      <w:proofErr w:type="spellStart"/>
      <w:r>
        <w:rPr>
          <w:sz w:val="32"/>
          <w:szCs w:val="32"/>
        </w:rPr>
        <w:t>Finnley</w:t>
      </w:r>
      <w:proofErr w:type="spellEnd"/>
      <w:r>
        <w:rPr>
          <w:sz w:val="32"/>
          <w:szCs w:val="32"/>
        </w:rPr>
        <w:t>.</w:t>
      </w:r>
    </w:p>
    <w:sectPr w:rsidR="00665F1E" w:rsidRPr="0060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helley Horn" w:date="2018-05-09T12:58:00Z" w:initials="SH">
    <w:p w14:paraId="4AFDA3CE" w14:textId="21A1F5EA" w:rsidR="00D84728" w:rsidRDefault="00D84728">
      <w:pPr>
        <w:pStyle w:val="CommentText"/>
      </w:pPr>
      <w:r>
        <w:rPr>
          <w:rStyle w:val="CommentReference"/>
        </w:rPr>
        <w:annotationRef/>
      </w:r>
      <w:r>
        <w:t>We don’t post her name anywhere.  Tim’s funny about that.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FDA3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FDA3CE" w16cid:durableId="1E9D6E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lley Horn">
    <w15:presenceInfo w15:providerId="AD" w15:userId="S-1-5-21-755630932-1654545803-1133314501-14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D5"/>
    <w:rsid w:val="001053A1"/>
    <w:rsid w:val="00253000"/>
    <w:rsid w:val="003922F4"/>
    <w:rsid w:val="005535E1"/>
    <w:rsid w:val="005A7B8F"/>
    <w:rsid w:val="00606FD5"/>
    <w:rsid w:val="00634DB7"/>
    <w:rsid w:val="00665F1E"/>
    <w:rsid w:val="006D6099"/>
    <w:rsid w:val="008148DF"/>
    <w:rsid w:val="00946DEB"/>
    <w:rsid w:val="00AD0C2F"/>
    <w:rsid w:val="00B31B15"/>
    <w:rsid w:val="00BE79F9"/>
    <w:rsid w:val="00CB6E7E"/>
    <w:rsid w:val="00D84728"/>
    <w:rsid w:val="00E5028A"/>
    <w:rsid w:val="00F84022"/>
    <w:rsid w:val="00F8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719F"/>
  <w15:chartTrackingRefBased/>
  <w15:docId w15:val="{4878C752-A1F0-4DB4-B4A3-AF4B67F6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4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7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Wyant</dc:creator>
  <cp:keywords/>
  <dc:description/>
  <cp:lastModifiedBy>Shelley Horn</cp:lastModifiedBy>
  <cp:revision>2</cp:revision>
  <dcterms:created xsi:type="dcterms:W3CDTF">2018-05-09T18:01:00Z</dcterms:created>
  <dcterms:modified xsi:type="dcterms:W3CDTF">2018-05-09T18:01:00Z</dcterms:modified>
</cp:coreProperties>
</file>